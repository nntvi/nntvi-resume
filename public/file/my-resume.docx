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8" w:line="259" w:lineRule="auto"/>
        <w:ind w:left="0" w:firstLine="0"/>
        <w:rPr>
          <w:b w:val="1"/>
          <w:color w:val="000000"/>
          <w:sz w:val="54"/>
          <w:szCs w:val="54"/>
        </w:rPr>
      </w:pPr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Nguyen Ngoc Tuong Vi</w:t>
      </w:r>
    </w:p>
    <w:p w:rsidR="00000000" w:rsidDel="00000000" w:rsidP="00000000" w:rsidRDefault="00000000" w:rsidRPr="00000000" w14:paraId="00000002">
      <w:pPr>
        <w:spacing w:after="88" w:line="259" w:lineRule="auto"/>
        <w:ind w:left="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Birthday: 26/09/1998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61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 Ho Chi Minh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3" w:line="326" w:lineRule="auto"/>
        <w:ind w:left="-5" w:firstLine="0"/>
        <w:rPr/>
      </w:pPr>
      <w:r w:rsidDel="00000000" w:rsidR="00000000" w:rsidRPr="00000000">
        <w:rPr>
          <w:rtl w:val="0"/>
        </w:rPr>
        <w:t xml:space="preserve">I have been very focused on working with front-end ReactJS  for more than 3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43" w:lineRule="auto"/>
        <w:ind w:left="-5" w:firstLine="0"/>
        <w:rPr/>
      </w:pPr>
      <w:r w:rsidDel="00000000" w:rsidR="00000000" w:rsidRPr="00000000">
        <w:rPr>
          <w:rtl w:val="0"/>
        </w:rPr>
        <w:t xml:space="preserve">My Experiences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vhu8wa75htr5" w:id="0"/>
      <w:bookmarkEnd w:id="0"/>
      <w:r w:rsidDel="00000000" w:rsidR="00000000" w:rsidRPr="00000000">
        <w:rPr>
          <w:rtl w:val="0"/>
        </w:rPr>
        <w:t xml:space="preserve">CRM System</w:t>
      </w:r>
    </w:p>
    <w:p w:rsidR="00000000" w:rsidDel="00000000" w:rsidP="00000000" w:rsidRDefault="00000000" w:rsidRPr="00000000" w14:paraId="00000008">
      <w:pPr>
        <w:spacing w:after="263" w:line="333" w:lineRule="auto"/>
        <w:ind w:left="-5" w:firstLine="0"/>
        <w:rPr/>
      </w:pPr>
      <w:r w:rsidDel="00000000" w:rsidR="00000000" w:rsidRPr="00000000">
        <w:rPr>
          <w:rtl w:val="0"/>
        </w:rPr>
        <w:t xml:space="preserve">The project we're currently developing is a comprehensive Customer Relationship Management (CRM) system, specifically designed to cater to the needs of a water supply company operating within Binh Duong province. Our goal is to streamline the management of various business aspects, and our system offers a wide array of features, including the following: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3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automatic token refresh applied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3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React Query to manage and update data at management functions: customer/user/billings/category/meter/area… management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3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Yup and Formik to validate forms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63" w:line="33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pdf, excel for reporting functionality</w:t>
      </w:r>
    </w:p>
    <w:p w:rsidR="00000000" w:rsidDel="00000000" w:rsidP="00000000" w:rsidRDefault="00000000" w:rsidRPr="00000000" w14:paraId="0000000D">
      <w:pPr>
        <w:spacing w:after="347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Vite, TailwindCSS, Daisy UI, Javascript, ReactJS, Redux, Yup, React Query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[07/2023 - Present] - VietNam Blockchain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CRM System</w:t>
      </w:r>
    </w:p>
    <w:p w:rsidR="00000000" w:rsidDel="00000000" w:rsidP="00000000" w:rsidRDefault="00000000" w:rsidRPr="00000000" w14:paraId="0000000F">
      <w:pPr>
        <w:spacing w:after="263" w:line="333" w:lineRule="auto"/>
        <w:ind w:left="-5" w:firstLine="0"/>
        <w:rPr/>
      </w:pPr>
      <w:r w:rsidDel="00000000" w:rsidR="00000000" w:rsidRPr="00000000">
        <w:rPr>
          <w:rtl w:val="0"/>
        </w:rPr>
        <w:t xml:space="preserve">Working on a CRM (Customer Relationship Management) system, which featuring various type of management, including customer management, order management, task and workflow management, stock management, human resource management, and many more.</w:t>
      </w:r>
    </w:p>
    <w:p w:rsidR="00000000" w:rsidDel="00000000" w:rsidP="00000000" w:rsidRDefault="00000000" w:rsidRPr="00000000" w14:paraId="00000010">
      <w:pPr>
        <w:spacing w:after="311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Functions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39" w:lineRule="auto"/>
        <w:ind w:left="720" w:right="2854" w:hanging="360"/>
      </w:pPr>
      <w:r w:rsidDel="00000000" w:rsidR="00000000" w:rsidRPr="00000000">
        <w:rPr>
          <w:rtl w:val="0"/>
        </w:rPr>
        <w:t xml:space="preserve">Manage authentication with JWT (automatic token refresh applied)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39" w:lineRule="auto"/>
        <w:ind w:left="720" w:right="2854" w:hanging="360"/>
      </w:pPr>
      <w:r w:rsidDel="00000000" w:rsidR="00000000" w:rsidRPr="00000000">
        <w:rPr>
          <w:rtl w:val="0"/>
        </w:rPr>
        <w:t xml:space="preserve">Use the Yup and React Hook Form to validate the form.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Redux Toolkit to manage state in project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 Splitting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5" w:line="326" w:lineRule="auto"/>
        <w:ind w:left="720" w:right="3162" w:hanging="360"/>
      </w:pPr>
      <w:r w:rsidDel="00000000" w:rsidR="00000000" w:rsidRPr="00000000">
        <w:rPr>
          <w:rtl w:val="0"/>
        </w:rPr>
        <w:t xml:space="preserve">Improve performance by optimizing build file size analysis. Separate the private and public routes.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331" w:lineRule="auto"/>
        <w:ind w:left="720" w:hanging="360"/>
      </w:pPr>
      <w:r w:rsidDel="00000000" w:rsidR="00000000" w:rsidRPr="00000000">
        <w:rPr>
          <w:rtl w:val="0"/>
        </w:rPr>
        <w:t xml:space="preserve">Notification and chatting with Socket-io</w:t>
      </w:r>
    </w:p>
    <w:p w:rsidR="00000000" w:rsidDel="00000000" w:rsidP="00000000" w:rsidRDefault="00000000" w:rsidRPr="00000000" w14:paraId="00000017">
      <w:pPr>
        <w:spacing w:after="347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HTML5, CSS, Material UI, TailwindCSS, Javascript, ReactJS, Redux, Socket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1 Project manager, 1 BA, 1 Designer, 3 Front-end, 2 Back-end, 2 Tester</w:t>
      </w:r>
    </w:p>
    <w:p w:rsidR="00000000" w:rsidDel="00000000" w:rsidP="00000000" w:rsidRDefault="00000000" w:rsidRPr="00000000" w14:paraId="00000019">
      <w:pPr>
        <w:spacing w:after="506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[01/2022 - 05/2023] - ITBeeSolutions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53" w:lineRule="auto"/>
        <w:ind w:left="-5" w:firstLine="0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B">
      <w:pPr>
        <w:spacing w:after="244" w:line="339" w:lineRule="auto"/>
        <w:ind w:left="-5" w:firstLine="0"/>
        <w:rPr/>
      </w:pPr>
      <w:r w:rsidDel="00000000" w:rsidR="00000000" w:rsidRPr="00000000">
        <w:rPr>
          <w:rtl w:val="0"/>
        </w:rPr>
        <w:t xml:space="preserve">Working on many projects of affiliate, e-commerce websites, provide various features of product management, human resource management, ranking system, and many more.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HTML5, CSS, Ant, Javascript, ReactJS, Redux</w:t>
      </w:r>
    </w:p>
    <w:p w:rsidR="00000000" w:rsidDel="00000000" w:rsidP="00000000" w:rsidRDefault="00000000" w:rsidRPr="00000000" w14:paraId="0000001D">
      <w:pPr>
        <w:spacing w:after="77" w:lineRule="auto"/>
        <w:ind w:left="-5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[08/2021 - 01/2022] - ITBeeSolutions</w:t>
      </w:r>
    </w:p>
    <w:p w:rsidR="00000000" w:rsidDel="00000000" w:rsidP="00000000" w:rsidRDefault="00000000" w:rsidRPr="00000000" w14:paraId="0000001E">
      <w:pPr>
        <w:spacing w:after="77" w:lineRule="auto"/>
        <w:ind w:left="-5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153" w:lineRule="auto"/>
        <w:ind w:left="-5" w:firstLine="0"/>
        <w:rPr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20">
      <w:pPr>
        <w:spacing w:after="267" w:line="333" w:lineRule="auto"/>
        <w:ind w:left="-5" w:firstLine="0"/>
        <w:rPr/>
      </w:pPr>
      <w:r w:rsidDel="00000000" w:rsidR="00000000" w:rsidRPr="00000000">
        <w:rPr>
          <w:rtl w:val="0"/>
        </w:rPr>
        <w:t xml:space="preserve">I worked on a real-estate product that provides a marketplace and workplace for the real estate industry, including blogs, real-time messaging, recommendation system, advanced analytics and reports</w:t>
      </w:r>
    </w:p>
    <w:p w:rsidR="00000000" w:rsidDel="00000000" w:rsidP="00000000" w:rsidRDefault="00000000" w:rsidRPr="00000000" w14:paraId="00000021">
      <w:pPr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HTML5, CSS, Material UI, Typescript, ReactJS</w:t>
      </w:r>
    </w:p>
    <w:p w:rsidR="00000000" w:rsidDel="00000000" w:rsidP="00000000" w:rsidRDefault="00000000" w:rsidRPr="00000000" w14:paraId="00000022">
      <w:pPr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1 BA, 1 Designer, 2 Front-end, 1 Back-end, 1 Tester</w:t>
      </w:r>
    </w:p>
    <w:p w:rsidR="00000000" w:rsidDel="00000000" w:rsidP="00000000" w:rsidRDefault="00000000" w:rsidRPr="00000000" w14:paraId="00000023">
      <w:pPr>
        <w:spacing w:after="638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[01/2021 - 07/2021] - ITBeeSolutions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390" w:lineRule="auto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pStyle w:val="Heading2"/>
        <w:ind w:left="-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Languages</w:t>
      </w:r>
    </w:p>
    <w:p w:rsidR="00000000" w:rsidDel="00000000" w:rsidP="00000000" w:rsidRDefault="00000000" w:rsidRPr="00000000" w14:paraId="00000026">
      <w:pPr>
        <w:spacing w:after="326" w:lineRule="auto"/>
        <w:ind w:left="-5" w:firstLine="0"/>
        <w:rPr/>
      </w:pPr>
      <w:r w:rsidDel="00000000" w:rsidR="00000000" w:rsidRPr="00000000">
        <w:rPr>
          <w:rtl w:val="0"/>
        </w:rPr>
        <w:t xml:space="preserve">Javascript, TypeScript.</w:t>
      </w:r>
    </w:p>
    <w:p w:rsidR="00000000" w:rsidDel="00000000" w:rsidP="00000000" w:rsidRDefault="00000000" w:rsidRPr="00000000" w14:paraId="00000027">
      <w:pPr>
        <w:spacing w:after="326" w:lineRule="auto"/>
        <w:ind w:left="-5" w:firstLine="0"/>
        <w:rPr/>
      </w:pPr>
      <w:r w:rsidDel="00000000" w:rsidR="00000000" w:rsidRPr="00000000">
        <w:rPr>
          <w:rtl w:val="0"/>
        </w:rPr>
        <w:t xml:space="preserve">I’m confident in my ability to quickly learn and adapt to new programming languages as needed.</w:t>
      </w:r>
    </w:p>
    <w:p w:rsidR="00000000" w:rsidDel="00000000" w:rsidP="00000000" w:rsidRDefault="00000000" w:rsidRPr="00000000" w14:paraId="00000028">
      <w:pPr>
        <w:spacing w:after="130" w:line="259" w:lineRule="auto"/>
        <w:ind w:left="-5" w:firstLine="0"/>
        <w:rPr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Web Front-end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28" w:lineRule="auto"/>
        <w:ind w:left="-5" w:firstLine="0"/>
        <w:rPr/>
      </w:pPr>
      <w:r w:rsidDel="00000000" w:rsidR="00000000" w:rsidRPr="00000000">
        <w:rPr>
          <w:rtl w:val="0"/>
        </w:rPr>
        <w:t xml:space="preserve">React, React Query, Styled Components, TailwindCss, Material UI, Axios, Vite, HTML5, CSS3, SEO.</w:t>
      </w:r>
    </w:p>
    <w:p w:rsidR="00000000" w:rsidDel="00000000" w:rsidP="00000000" w:rsidRDefault="00000000" w:rsidRPr="00000000" w14:paraId="0000002A">
      <w:pPr>
        <w:spacing w:after="130" w:line="259" w:lineRule="auto"/>
        <w:ind w:left="-5" w:firstLine="0"/>
        <w:rPr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34" w:lineRule="auto"/>
        <w:ind w:left="-5" w:firstLine="0"/>
        <w:rPr/>
      </w:pPr>
      <w:r w:rsidDel="00000000" w:rsidR="00000000" w:rsidRPr="00000000">
        <w:rPr>
          <w:rtl w:val="0"/>
        </w:rPr>
        <w:t xml:space="preserve">Git, Postman, Lighthouse, React Developer Tool, Github, Figma, VS Code, Jira, Trello</w:t>
      </w:r>
    </w:p>
    <w:p w:rsidR="00000000" w:rsidDel="00000000" w:rsidP="00000000" w:rsidRDefault="00000000" w:rsidRPr="00000000" w14:paraId="0000002C">
      <w:pPr>
        <w:pStyle w:val="Heading1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after="343" w:lineRule="auto"/>
        <w:ind w:left="-5" w:firstLine="0"/>
        <w:rPr/>
      </w:pPr>
      <w:r w:rsidDel="00000000" w:rsidR="00000000" w:rsidRPr="00000000">
        <w:rPr>
          <w:rtl w:val="0"/>
        </w:rPr>
        <w:t xml:space="preserve">Engineering Information Technology</w:t>
      </w:r>
    </w:p>
    <w:p w:rsidR="00000000" w:rsidDel="00000000" w:rsidP="00000000" w:rsidRDefault="00000000" w:rsidRPr="00000000" w14:paraId="0000002E">
      <w:pPr>
        <w:spacing w:after="343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Ho Chi Minh University of Nature Resources and Environment</w:t>
      </w:r>
      <w:r w:rsidDel="00000000" w:rsidR="00000000" w:rsidRPr="00000000">
        <w:rPr>
          <w:rtl w:val="0"/>
        </w:rPr>
        <w:t xml:space="preserve"> - Information Technology, 2016 2020</w:t>
      </w:r>
    </w:p>
    <w:p w:rsidR="00000000" w:rsidDel="00000000" w:rsidP="00000000" w:rsidRDefault="00000000" w:rsidRPr="00000000" w14:paraId="0000002F">
      <w:pPr>
        <w:pStyle w:val="Heading1"/>
        <w:spacing w:after="383" w:lineRule="auto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 Project</w:t>
      </w:r>
    </w:p>
    <w:p w:rsidR="00000000" w:rsidDel="00000000" w:rsidP="00000000" w:rsidRDefault="00000000" w:rsidRPr="00000000" w14:paraId="00000030">
      <w:pPr>
        <w:pStyle w:val="Heading2"/>
        <w:ind w:left="-5" w:firstLine="0"/>
        <w:rPr>
          <w:sz w:val="30"/>
          <w:szCs w:val="30"/>
        </w:rPr>
      </w:pPr>
      <w:bookmarkStart w:colFirst="0" w:colLast="0" w:name="_heading=h.8o69rargbaq0" w:id="1"/>
      <w:bookmarkEnd w:id="1"/>
      <w:r w:rsidDel="00000000" w:rsidR="00000000" w:rsidRPr="00000000">
        <w:rPr>
          <w:sz w:val="30"/>
          <w:szCs w:val="30"/>
          <w:rtl w:val="0"/>
        </w:rPr>
        <w:t xml:space="preserve">Shopee clone</w:t>
      </w:r>
    </w:p>
    <w:p w:rsidR="00000000" w:rsidDel="00000000" w:rsidP="00000000" w:rsidRDefault="00000000" w:rsidRPr="00000000" w14:paraId="00000031">
      <w:pPr>
        <w:spacing w:after="346" w:lineRule="auto"/>
        <w:ind w:left="-5" w:firstLine="0"/>
        <w:rPr/>
      </w:pPr>
      <w:r w:rsidDel="00000000" w:rsidR="00000000" w:rsidRPr="00000000">
        <w:rPr>
          <w:rtl w:val="0"/>
        </w:rPr>
        <w:t xml:space="preserve">This is a project to clone the user page of the e-commerce platform </w:t>
      </w:r>
      <w:hyperlink r:id="rId7">
        <w:r w:rsidDel="00000000" w:rsidR="00000000" w:rsidRPr="00000000">
          <w:rPr>
            <w:color w:val="0088cc"/>
            <w:rtl w:val="0"/>
          </w:rPr>
          <w:t xml:space="preserve">Shopee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line="340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 REST API, ReactJs, Typescript, TailwindCss, React Router, React Hook Form, Yup, React Query, Vite, ESLint, Prettier, React Helmet</w:t>
      </w:r>
    </w:p>
    <w:p w:rsidR="00000000" w:rsidDel="00000000" w:rsidP="00000000" w:rsidRDefault="00000000" w:rsidRPr="00000000" w14:paraId="00000033">
      <w:pPr>
        <w:spacing w:after="326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Functions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15" w:line="326" w:lineRule="auto"/>
        <w:ind w:left="235" w:right="2854" w:firstLine="0"/>
        <w:rPr/>
      </w:pPr>
      <w:r w:rsidDel="00000000" w:rsidR="00000000" w:rsidRPr="00000000">
        <w:rPr>
          <w:rtl w:val="0"/>
        </w:rPr>
        <w:t xml:space="preserve">Manage authentication with JWT (automatic token refresh applied) Use the Yup and React Hook Form to validate the form.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1020090"/>
                <wp:effectExtent b="0" l="0" r="0" t="0"/>
                <wp:wrapSquare wrapText="bothSides" distB="0" distT="0" distL="114300" distR="114300"/>
                <wp:docPr id="19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2150" y="3269950"/>
                          <a:ext cx="47668" cy="1020090"/>
                          <a:chOff x="5322150" y="3269950"/>
                          <a:chExt cx="47700" cy="1020100"/>
                        </a:xfrm>
                      </wpg:grpSpPr>
                      <wpg:grpSp>
                        <wpg:cNvGrpSpPr/>
                        <wpg:grpSpPr>
                          <a:xfrm>
                            <a:off x="5322166" y="3269955"/>
                            <a:ext cx="47668" cy="1020091"/>
                            <a:chOff x="0" y="0"/>
                            <a:chExt cx="47668" cy="10200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50" cy="102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81"/>
                                  </a:cubicBezTo>
                                  <a:cubicBezTo>
                                    <a:pt x="42922" y="9216"/>
                                    <a:pt x="44644" y="11793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3"/>
                                    <a:pt x="47668" y="23833"/>
                                  </a:cubicBezTo>
                                  <a:cubicBezTo>
                                    <a:pt x="47668" y="26994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3"/>
                                    <a:pt x="42922" y="38451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3"/>
                                    <a:pt x="32955" y="45853"/>
                                  </a:cubicBezTo>
                                  <a:cubicBezTo>
                                    <a:pt x="30035" y="47062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2"/>
                                    <a:pt x="14713" y="45853"/>
                                  </a:cubicBezTo>
                                  <a:cubicBezTo>
                                    <a:pt x="11793" y="44643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1"/>
                                    <a:pt x="3024" y="35873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4"/>
                                    <a:pt x="0" y="23833"/>
                                  </a:cubicBezTo>
                                  <a:cubicBezTo>
                                    <a:pt x="0" y="20673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3"/>
                                    <a:pt x="4746" y="9216"/>
                                    <a:pt x="6981" y="6981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238339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3"/>
                                  </a:cubicBezTo>
                                  <a:cubicBezTo>
                                    <a:pt x="35875" y="3023"/>
                                    <a:pt x="38452" y="4745"/>
                                    <a:pt x="40687" y="6979"/>
                                  </a:cubicBezTo>
                                  <a:cubicBezTo>
                                    <a:pt x="42922" y="9214"/>
                                    <a:pt x="44644" y="11791"/>
                                    <a:pt x="45854" y="14712"/>
                                  </a:cubicBezTo>
                                  <a:cubicBezTo>
                                    <a:pt x="47063" y="17631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4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3"/>
                                    <a:pt x="42922" y="38450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2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1"/>
                                    <a:pt x="14713" y="45852"/>
                                  </a:cubicBezTo>
                                  <a:cubicBezTo>
                                    <a:pt x="11793" y="44642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0"/>
                                    <a:pt x="3024" y="35873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4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1"/>
                                    <a:pt x="1814" y="14712"/>
                                  </a:cubicBezTo>
                                  <a:cubicBezTo>
                                    <a:pt x="3024" y="11791"/>
                                    <a:pt x="4746" y="9214"/>
                                    <a:pt x="6981" y="6979"/>
                                  </a:cubicBezTo>
                                  <a:cubicBezTo>
                                    <a:pt x="9216" y="4745"/>
                                    <a:pt x="11793" y="3023"/>
                                    <a:pt x="14713" y="1813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486211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80"/>
                                  </a:cubicBezTo>
                                  <a:cubicBezTo>
                                    <a:pt x="42922" y="9214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3"/>
                                    <a:pt x="47063" y="30033"/>
                                    <a:pt x="45854" y="32953"/>
                                  </a:cubicBezTo>
                                  <a:cubicBezTo>
                                    <a:pt x="44644" y="35873"/>
                                    <a:pt x="42922" y="38451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3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1"/>
                                    <a:pt x="14713" y="45851"/>
                                  </a:cubicBezTo>
                                  <a:cubicBezTo>
                                    <a:pt x="11793" y="44643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1"/>
                                    <a:pt x="3024" y="35873"/>
                                    <a:pt x="1814" y="32954"/>
                                  </a:cubicBezTo>
                                  <a:cubicBezTo>
                                    <a:pt x="605" y="30033"/>
                                    <a:pt x="0" y="26993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4"/>
                                    <a:pt x="6981" y="6980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4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734084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4"/>
                                  </a:cubicBezTo>
                                  <a:cubicBezTo>
                                    <a:pt x="35875" y="3023"/>
                                    <a:pt x="38452" y="4745"/>
                                    <a:pt x="40687" y="6980"/>
                                  </a:cubicBezTo>
                                  <a:cubicBezTo>
                                    <a:pt x="42922" y="9214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4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3"/>
                                    <a:pt x="42922" y="38450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2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1"/>
                                    <a:pt x="14713" y="45852"/>
                                  </a:cubicBezTo>
                                  <a:cubicBezTo>
                                    <a:pt x="11793" y="44642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0"/>
                                    <a:pt x="3024" y="35873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4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4"/>
                                    <a:pt x="6981" y="6980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972423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79"/>
                                  </a:cubicBezTo>
                                  <a:cubicBezTo>
                                    <a:pt x="42922" y="9213"/>
                                    <a:pt x="44644" y="11791"/>
                                    <a:pt x="45854" y="14712"/>
                                  </a:cubicBezTo>
                                  <a:cubicBezTo>
                                    <a:pt x="47063" y="17631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4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4"/>
                                    <a:pt x="42922" y="38452"/>
                                    <a:pt x="40687" y="40687"/>
                                  </a:cubicBezTo>
                                  <a:cubicBezTo>
                                    <a:pt x="38452" y="42921"/>
                                    <a:pt x="35875" y="44643"/>
                                    <a:pt x="32955" y="45853"/>
                                  </a:cubicBezTo>
                                  <a:cubicBezTo>
                                    <a:pt x="30035" y="47062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2"/>
                                    <a:pt x="14713" y="45853"/>
                                  </a:cubicBezTo>
                                  <a:cubicBezTo>
                                    <a:pt x="11793" y="44643"/>
                                    <a:pt x="9216" y="42921"/>
                                    <a:pt x="6981" y="40687"/>
                                  </a:cubicBezTo>
                                  <a:cubicBezTo>
                                    <a:pt x="4746" y="38452"/>
                                    <a:pt x="3024" y="35874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4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1"/>
                                    <a:pt x="1814" y="14712"/>
                                  </a:cubicBezTo>
                                  <a:cubicBezTo>
                                    <a:pt x="3024" y="11791"/>
                                    <a:pt x="4746" y="9213"/>
                                    <a:pt x="6981" y="6979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1020090"/>
                <wp:effectExtent b="0" l="0" r="0" t="0"/>
                <wp:wrapSquare wrapText="bothSides" distB="0" distT="0" distL="114300" distR="114300"/>
                <wp:docPr id="19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8" cy="1020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235" w:firstLine="0"/>
        <w:rPr/>
      </w:pPr>
      <w:r w:rsidDel="00000000" w:rsidR="00000000" w:rsidRPr="00000000">
        <w:rPr>
          <w:rtl w:val="0"/>
        </w:rPr>
        <w:t xml:space="preserve">Smart Pagination, Filter, and Product Search</w:t>
      </w:r>
    </w:p>
    <w:p w:rsidR="00000000" w:rsidDel="00000000" w:rsidP="00000000" w:rsidRDefault="00000000" w:rsidRPr="00000000" w14:paraId="00000036">
      <w:pPr>
        <w:spacing w:line="326" w:lineRule="auto"/>
        <w:ind w:left="235" w:right="1493" w:firstLine="0"/>
        <w:rPr/>
      </w:pPr>
      <w:r w:rsidDel="00000000" w:rsidR="00000000" w:rsidRPr="00000000">
        <w:rPr>
          <w:rtl w:val="0"/>
        </w:rPr>
        <w:t xml:space="preserve">Incorporate state into the URL to easily share results across devices. Asynchronous state management with React Query</w:t>
      </w:r>
    </w:p>
    <w:p w:rsidR="00000000" w:rsidDel="00000000" w:rsidP="00000000" w:rsidRDefault="00000000" w:rsidRPr="00000000" w14:paraId="00000037">
      <w:pPr>
        <w:ind w:left="235" w:firstLine="0"/>
        <w:rPr/>
      </w:pPr>
      <w:r w:rsidDel="00000000" w:rsidR="00000000" w:rsidRPr="00000000">
        <w:rPr>
          <w:rtl w:val="0"/>
        </w:rPr>
        <w:t xml:space="preserve">Code Splitting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781752"/>
                <wp:effectExtent b="0" l="0" r="0" t="0"/>
                <wp:wrapSquare wrapText="bothSides" distB="0" distT="0" distL="114300" distR="114300"/>
                <wp:docPr id="19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2150" y="3389100"/>
                          <a:ext cx="47668" cy="781752"/>
                          <a:chOff x="5322150" y="3389100"/>
                          <a:chExt cx="47700" cy="781800"/>
                        </a:xfrm>
                      </wpg:grpSpPr>
                      <wpg:grpSp>
                        <wpg:cNvGrpSpPr/>
                        <wpg:grpSpPr>
                          <a:xfrm>
                            <a:off x="5322166" y="3389124"/>
                            <a:ext cx="47668" cy="781752"/>
                            <a:chOff x="0" y="0"/>
                            <a:chExt cx="47668" cy="7817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50" cy="78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4"/>
                                  </a:cubicBezTo>
                                  <a:cubicBezTo>
                                    <a:pt x="35875" y="3023"/>
                                    <a:pt x="38452" y="4745"/>
                                    <a:pt x="40687" y="6980"/>
                                  </a:cubicBezTo>
                                  <a:cubicBezTo>
                                    <a:pt x="42922" y="9214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4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3"/>
                                    <a:pt x="42922" y="38450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2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1"/>
                                    <a:pt x="14713" y="45852"/>
                                  </a:cubicBezTo>
                                  <a:cubicBezTo>
                                    <a:pt x="11793" y="44642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0"/>
                                    <a:pt x="3024" y="35873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4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4"/>
                                    <a:pt x="6981" y="6980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247872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80"/>
                                  </a:cubicBezTo>
                                  <a:cubicBezTo>
                                    <a:pt x="42922" y="9214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3"/>
                                    <a:pt x="47063" y="30033"/>
                                    <a:pt x="45854" y="32953"/>
                                  </a:cubicBezTo>
                                  <a:cubicBezTo>
                                    <a:pt x="44644" y="35874"/>
                                    <a:pt x="42922" y="38451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2"/>
                                    <a:pt x="32955" y="45851"/>
                                  </a:cubicBezTo>
                                  <a:cubicBezTo>
                                    <a:pt x="30035" y="47061"/>
                                    <a:pt x="26994" y="47667"/>
                                    <a:pt x="23834" y="47668"/>
                                  </a:cubicBezTo>
                                  <a:cubicBezTo>
                                    <a:pt x="20673" y="47667"/>
                                    <a:pt x="17633" y="47061"/>
                                    <a:pt x="14713" y="45851"/>
                                  </a:cubicBezTo>
                                  <a:cubicBezTo>
                                    <a:pt x="11793" y="44642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1"/>
                                    <a:pt x="3024" y="35874"/>
                                    <a:pt x="1814" y="32954"/>
                                  </a:cubicBezTo>
                                  <a:cubicBezTo>
                                    <a:pt x="605" y="30033"/>
                                    <a:pt x="0" y="26993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4"/>
                                    <a:pt x="6981" y="6980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4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86211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4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80"/>
                                  </a:cubicBezTo>
                                  <a:cubicBezTo>
                                    <a:pt x="42922" y="9214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3"/>
                                    <a:pt x="47063" y="30034"/>
                                    <a:pt x="45854" y="32954"/>
                                  </a:cubicBezTo>
                                  <a:cubicBezTo>
                                    <a:pt x="44644" y="35874"/>
                                    <a:pt x="42922" y="38450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3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6"/>
                                    <a:pt x="23834" y="47668"/>
                                  </a:cubicBezTo>
                                  <a:cubicBezTo>
                                    <a:pt x="20673" y="47666"/>
                                    <a:pt x="17633" y="47061"/>
                                    <a:pt x="14713" y="45852"/>
                                  </a:cubicBezTo>
                                  <a:cubicBezTo>
                                    <a:pt x="11793" y="44643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0"/>
                                    <a:pt x="3024" y="35874"/>
                                    <a:pt x="1814" y="32954"/>
                                  </a:cubicBezTo>
                                  <a:cubicBezTo>
                                    <a:pt x="605" y="30034"/>
                                    <a:pt x="0" y="26993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4"/>
                                    <a:pt x="6981" y="6980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4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734084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4"/>
                                    <a:pt x="32955" y="1813"/>
                                  </a:cubicBezTo>
                                  <a:cubicBezTo>
                                    <a:pt x="35875" y="3022"/>
                                    <a:pt x="38452" y="4745"/>
                                    <a:pt x="40687" y="6979"/>
                                  </a:cubicBezTo>
                                  <a:cubicBezTo>
                                    <a:pt x="42922" y="9213"/>
                                    <a:pt x="44644" y="11791"/>
                                    <a:pt x="45854" y="14712"/>
                                  </a:cubicBezTo>
                                  <a:cubicBezTo>
                                    <a:pt x="47063" y="17632"/>
                                    <a:pt x="47668" y="20672"/>
                                    <a:pt x="47668" y="23833"/>
                                  </a:cubicBezTo>
                                  <a:cubicBezTo>
                                    <a:pt x="47668" y="26993"/>
                                    <a:pt x="47063" y="30033"/>
                                    <a:pt x="45854" y="32953"/>
                                  </a:cubicBezTo>
                                  <a:cubicBezTo>
                                    <a:pt x="44644" y="35873"/>
                                    <a:pt x="42922" y="38450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3"/>
                                    <a:pt x="32955" y="45852"/>
                                  </a:cubicBezTo>
                                  <a:cubicBezTo>
                                    <a:pt x="30035" y="47061"/>
                                    <a:pt x="26994" y="47666"/>
                                    <a:pt x="23834" y="47668"/>
                                  </a:cubicBezTo>
                                  <a:cubicBezTo>
                                    <a:pt x="20673" y="47666"/>
                                    <a:pt x="17633" y="47061"/>
                                    <a:pt x="14713" y="45852"/>
                                  </a:cubicBezTo>
                                  <a:cubicBezTo>
                                    <a:pt x="11793" y="44643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50"/>
                                    <a:pt x="3024" y="35873"/>
                                    <a:pt x="1814" y="32953"/>
                                  </a:cubicBezTo>
                                  <a:cubicBezTo>
                                    <a:pt x="605" y="30033"/>
                                    <a:pt x="0" y="26993"/>
                                    <a:pt x="0" y="23833"/>
                                  </a:cubicBezTo>
                                  <a:cubicBezTo>
                                    <a:pt x="0" y="20672"/>
                                    <a:pt x="605" y="17632"/>
                                    <a:pt x="1814" y="14712"/>
                                  </a:cubicBezTo>
                                  <a:cubicBezTo>
                                    <a:pt x="3024" y="11791"/>
                                    <a:pt x="4746" y="9213"/>
                                    <a:pt x="6981" y="6979"/>
                                  </a:cubicBezTo>
                                  <a:cubicBezTo>
                                    <a:pt x="9216" y="4745"/>
                                    <a:pt x="11793" y="3022"/>
                                    <a:pt x="14713" y="1813"/>
                                  </a:cubicBezTo>
                                  <a:cubicBezTo>
                                    <a:pt x="17633" y="604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781752"/>
                <wp:effectExtent b="0" l="0" r="0" t="0"/>
                <wp:wrapSquare wrapText="bothSides" distB="0" distT="0" distL="114300" distR="114300"/>
                <wp:docPr id="19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8" cy="781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ind w:left="235" w:firstLine="0"/>
        <w:rPr/>
      </w:pPr>
      <w:r w:rsidDel="00000000" w:rsidR="00000000" w:rsidRPr="00000000">
        <w:rPr>
          <w:rtl w:val="0"/>
        </w:rPr>
        <w:t xml:space="preserve">Improve performance by optimizing build file size analysis.</w:t>
      </w:r>
    </w:p>
    <w:p w:rsidR="00000000" w:rsidDel="00000000" w:rsidP="00000000" w:rsidRDefault="00000000" w:rsidRPr="00000000" w14:paraId="00000039">
      <w:pPr>
        <w:ind w:left="235" w:firstLine="0"/>
        <w:rPr/>
      </w:pPr>
      <w:r w:rsidDel="00000000" w:rsidR="00000000" w:rsidRPr="00000000">
        <w:rPr>
          <w:rtl w:val="0"/>
        </w:rPr>
        <w:t xml:space="preserve">SEO with React Helmet</w:t>
      </w:r>
    </w:p>
    <w:p w:rsidR="00000000" w:rsidDel="00000000" w:rsidP="00000000" w:rsidRDefault="00000000" w:rsidRPr="00000000" w14:paraId="0000003A">
      <w:pPr>
        <w:spacing w:after="332" w:lineRule="auto"/>
        <w:ind w:left="235" w:firstLine="0"/>
        <w:rPr/>
      </w:pPr>
      <w:r w:rsidDel="00000000" w:rsidR="00000000" w:rsidRPr="00000000">
        <w:rPr>
          <w:rtl w:val="0"/>
        </w:rPr>
        <w:t xml:space="preserve">Separate the private and public routes.</w:t>
      </w:r>
    </w:p>
    <w:p w:rsidR="00000000" w:rsidDel="00000000" w:rsidP="00000000" w:rsidRDefault="00000000" w:rsidRPr="00000000" w14:paraId="0000003B">
      <w:pPr>
        <w:spacing w:after="378" w:line="259" w:lineRule="auto"/>
        <w:ind w:left="-5" w:right="535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0088cc"/>
            <w:rtl w:val="0"/>
          </w:rPr>
          <w:t xml:space="preserve">https://vi-clone-shopee.vercel.app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46" w:line="259" w:lineRule="auto"/>
        <w:ind w:left="0"/>
        <w:rPr/>
      </w:pPr>
      <w:r w:rsidDel="00000000" w:rsidR="00000000" w:rsidRPr="00000000">
        <w:rPr>
          <w:b w:val="1"/>
          <w:color w:val="000000"/>
          <w:rtl w:val="0"/>
        </w:rPr>
        <w:t xml:space="preserve">Account for testing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userVi@gmail.com 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123123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02" w:line="259" w:lineRule="auto"/>
        <w:ind w:left="-5" w:right="535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0088cc"/>
            <w:rtl w:val="0"/>
          </w:rPr>
          <w:t xml:space="preserve">https://github.com/nntvi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03" w:lineRule="auto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3F">
      <w:pPr>
        <w:spacing w:after="77" w:lineRule="auto"/>
        <w:ind w:left="235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47668" cy="47668"/>
                <wp:effectExtent b="0" l="0" r="0" t="0"/>
                <wp:docPr id="19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2150" y="3756150"/>
                          <a:ext cx="47668" cy="47668"/>
                          <a:chOff x="5322150" y="3756150"/>
                          <a:chExt cx="47700" cy="47700"/>
                        </a:xfrm>
                      </wpg:grpSpPr>
                      <wpg:grpSp>
                        <wpg:cNvGrpSpPr/>
                        <wpg:grpSpPr>
                          <a:xfrm>
                            <a:off x="5322166" y="3756166"/>
                            <a:ext cx="47668" cy="47668"/>
                            <a:chOff x="0" y="0"/>
                            <a:chExt cx="47668" cy="476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50" cy="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1"/>
                                  </a:cubicBezTo>
                                  <a:cubicBezTo>
                                    <a:pt x="35875" y="3020"/>
                                    <a:pt x="38452" y="4744"/>
                                    <a:pt x="40687" y="6979"/>
                                  </a:cubicBezTo>
                                  <a:cubicBezTo>
                                    <a:pt x="42922" y="9212"/>
                                    <a:pt x="44644" y="11788"/>
                                    <a:pt x="45854" y="14709"/>
                                  </a:cubicBezTo>
                                  <a:cubicBezTo>
                                    <a:pt x="47063" y="17630"/>
                                    <a:pt x="47668" y="20672"/>
                                    <a:pt x="47668" y="23834"/>
                                  </a:cubicBezTo>
                                  <a:cubicBezTo>
                                    <a:pt x="47668" y="26994"/>
                                    <a:pt x="47063" y="30032"/>
                                    <a:pt x="45854" y="32953"/>
                                  </a:cubicBezTo>
                                  <a:cubicBezTo>
                                    <a:pt x="44644" y="35871"/>
                                    <a:pt x="42922" y="38447"/>
                                    <a:pt x="40687" y="40686"/>
                                  </a:cubicBezTo>
                                  <a:cubicBezTo>
                                    <a:pt x="38452" y="42921"/>
                                    <a:pt x="35875" y="44642"/>
                                    <a:pt x="32955" y="45851"/>
                                  </a:cubicBezTo>
                                  <a:cubicBezTo>
                                    <a:pt x="30035" y="47061"/>
                                    <a:pt x="26994" y="47665"/>
                                    <a:pt x="23834" y="47668"/>
                                  </a:cubicBezTo>
                                  <a:cubicBezTo>
                                    <a:pt x="20673" y="47665"/>
                                    <a:pt x="17633" y="47061"/>
                                    <a:pt x="14713" y="45851"/>
                                  </a:cubicBezTo>
                                  <a:cubicBezTo>
                                    <a:pt x="11793" y="44642"/>
                                    <a:pt x="9216" y="42921"/>
                                    <a:pt x="6981" y="40686"/>
                                  </a:cubicBezTo>
                                  <a:cubicBezTo>
                                    <a:pt x="4746" y="38447"/>
                                    <a:pt x="3024" y="35871"/>
                                    <a:pt x="1814" y="32953"/>
                                  </a:cubicBezTo>
                                  <a:cubicBezTo>
                                    <a:pt x="605" y="30032"/>
                                    <a:pt x="0" y="26994"/>
                                    <a:pt x="0" y="23834"/>
                                  </a:cubicBezTo>
                                  <a:cubicBezTo>
                                    <a:pt x="0" y="20672"/>
                                    <a:pt x="605" y="17630"/>
                                    <a:pt x="1814" y="14709"/>
                                  </a:cubicBezTo>
                                  <a:cubicBezTo>
                                    <a:pt x="3024" y="11788"/>
                                    <a:pt x="4746" y="9212"/>
                                    <a:pt x="6981" y="6979"/>
                                  </a:cubicBezTo>
                                  <a:cubicBezTo>
                                    <a:pt x="9216" y="4744"/>
                                    <a:pt x="11793" y="3020"/>
                                    <a:pt x="14713" y="1811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668" cy="47668"/>
                <wp:effectExtent b="0" l="0" r="0" t="0"/>
                <wp:docPr id="19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8" cy="476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: Read and understand documents. Good communication.</w:t>
      </w:r>
    </w:p>
    <w:p w:rsidR="00000000" w:rsidDel="00000000" w:rsidP="00000000" w:rsidRDefault="00000000" w:rsidRPr="00000000" w14:paraId="00000040">
      <w:pPr>
        <w:spacing w:after="77" w:lineRule="auto"/>
        <w:ind w:left="235" w:firstLine="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47668" cy="47665"/>
                <wp:effectExtent b="0" l="0" r="0" t="0"/>
                <wp:docPr id="19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2150" y="3756150"/>
                          <a:ext cx="47668" cy="47665"/>
                          <a:chOff x="5322150" y="3756150"/>
                          <a:chExt cx="47700" cy="47700"/>
                        </a:xfrm>
                      </wpg:grpSpPr>
                      <wpg:grpSp>
                        <wpg:cNvGrpSpPr/>
                        <wpg:grpSpPr>
                          <a:xfrm>
                            <a:off x="5322166" y="3756168"/>
                            <a:ext cx="47668" cy="47665"/>
                            <a:chOff x="0" y="0"/>
                            <a:chExt cx="47668" cy="476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50" cy="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0"/>
                              <a:ext cx="47668" cy="47665"/>
                            </a:xfrm>
                            <a:custGeom>
                              <a:rect b="b" l="l" r="r" t="t"/>
                              <a:pathLst>
                                <a:path extrusionOk="0" h="47665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1"/>
                                  </a:cubicBezTo>
                                  <a:cubicBezTo>
                                    <a:pt x="35875" y="3020"/>
                                    <a:pt x="38452" y="4741"/>
                                    <a:pt x="40687" y="6976"/>
                                  </a:cubicBezTo>
                                  <a:cubicBezTo>
                                    <a:pt x="42922" y="9212"/>
                                    <a:pt x="44644" y="11788"/>
                                    <a:pt x="45854" y="14709"/>
                                  </a:cubicBezTo>
                                  <a:cubicBezTo>
                                    <a:pt x="47063" y="17630"/>
                                    <a:pt x="47668" y="20669"/>
                                    <a:pt x="47668" y="23831"/>
                                  </a:cubicBezTo>
                                  <a:cubicBezTo>
                                    <a:pt x="47668" y="26991"/>
                                    <a:pt x="47063" y="30032"/>
                                    <a:pt x="45854" y="32950"/>
                                  </a:cubicBezTo>
                                  <a:cubicBezTo>
                                    <a:pt x="44644" y="35871"/>
                                    <a:pt x="42922" y="38447"/>
                                    <a:pt x="40687" y="40683"/>
                                  </a:cubicBezTo>
                                  <a:cubicBezTo>
                                    <a:pt x="38452" y="42915"/>
                                    <a:pt x="35875" y="44639"/>
                                    <a:pt x="32955" y="45848"/>
                                  </a:cubicBezTo>
                                  <a:cubicBezTo>
                                    <a:pt x="30035" y="47058"/>
                                    <a:pt x="26994" y="47665"/>
                                    <a:pt x="23834" y="47665"/>
                                  </a:cubicBezTo>
                                  <a:cubicBezTo>
                                    <a:pt x="20673" y="47665"/>
                                    <a:pt x="17633" y="47058"/>
                                    <a:pt x="14713" y="45848"/>
                                  </a:cubicBezTo>
                                  <a:cubicBezTo>
                                    <a:pt x="11793" y="44639"/>
                                    <a:pt x="9216" y="42915"/>
                                    <a:pt x="6981" y="40683"/>
                                  </a:cubicBezTo>
                                  <a:cubicBezTo>
                                    <a:pt x="4746" y="38447"/>
                                    <a:pt x="3024" y="35871"/>
                                    <a:pt x="1814" y="32950"/>
                                  </a:cubicBezTo>
                                  <a:cubicBezTo>
                                    <a:pt x="605" y="30032"/>
                                    <a:pt x="0" y="26991"/>
                                    <a:pt x="0" y="23831"/>
                                  </a:cubicBezTo>
                                  <a:cubicBezTo>
                                    <a:pt x="0" y="20669"/>
                                    <a:pt x="605" y="17630"/>
                                    <a:pt x="1814" y="14709"/>
                                  </a:cubicBezTo>
                                  <a:cubicBezTo>
                                    <a:pt x="3024" y="11788"/>
                                    <a:pt x="4746" y="9212"/>
                                    <a:pt x="6981" y="6976"/>
                                  </a:cubicBezTo>
                                  <a:cubicBezTo>
                                    <a:pt x="9216" y="4741"/>
                                    <a:pt x="11793" y="3020"/>
                                    <a:pt x="14713" y="1811"/>
                                  </a:cubicBezTo>
                                  <a:cubicBezTo>
                                    <a:pt x="17633" y="605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668" cy="47665"/>
                <wp:effectExtent b="0" l="0" r="0" t="0"/>
                <wp:docPr id="19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8" cy="476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000000"/>
          <w:rtl w:val="0"/>
        </w:rPr>
        <w:t xml:space="preserve"> Vietnamese</w:t>
      </w:r>
      <w:r w:rsidDel="00000000" w:rsidR="00000000" w:rsidRPr="00000000">
        <w:rPr>
          <w:rtl w:val="0"/>
        </w:rPr>
        <w:t xml:space="preserve">: Native speaker.</w:t>
      </w:r>
    </w:p>
    <w:p w:rsidR="00000000" w:rsidDel="00000000" w:rsidP="00000000" w:rsidRDefault="00000000" w:rsidRPr="00000000" w14:paraId="00000041">
      <w:pPr>
        <w:spacing w:after="77" w:lineRule="auto"/>
        <w:ind w:left="2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77" w:lineRule="auto"/>
        <w:ind w:left="2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-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Contact information</w:t>
      </w:r>
    </w:p>
    <w:p w:rsidR="00000000" w:rsidDel="00000000" w:rsidP="00000000" w:rsidRDefault="00000000" w:rsidRPr="00000000" w14:paraId="00000044">
      <w:pPr>
        <w:spacing w:after="56" w:lineRule="auto"/>
        <w:ind w:left="235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📞</w:t>
      </w:r>
      <w:r w:rsidDel="00000000" w:rsidR="00000000" w:rsidRPr="00000000">
        <w:rPr>
          <w:rtl w:val="0"/>
        </w:rPr>
        <w:t xml:space="preserve"> Phone: 037 953 1098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772216"/>
                <wp:effectExtent b="0" l="0" r="0" t="0"/>
                <wp:wrapSquare wrapText="bothSides" distB="0" distT="0" distL="114300" distR="114300"/>
                <wp:docPr id="19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2150" y="3393875"/>
                          <a:ext cx="47668" cy="772216"/>
                          <a:chOff x="5322150" y="3393875"/>
                          <a:chExt cx="47700" cy="772250"/>
                        </a:xfrm>
                      </wpg:grpSpPr>
                      <wpg:grpSp>
                        <wpg:cNvGrpSpPr/>
                        <wpg:grpSpPr>
                          <a:xfrm>
                            <a:off x="5322166" y="3393892"/>
                            <a:ext cx="47668" cy="772216"/>
                            <a:chOff x="0" y="0"/>
                            <a:chExt cx="47668" cy="7722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650" cy="77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47668" cy="47665"/>
                            </a:xfrm>
                            <a:custGeom>
                              <a:rect b="b" l="l" r="r" t="t"/>
                              <a:pathLst>
                                <a:path extrusionOk="0" h="47665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2"/>
                                    <a:pt x="32955" y="1811"/>
                                  </a:cubicBezTo>
                                  <a:cubicBezTo>
                                    <a:pt x="35875" y="3020"/>
                                    <a:pt x="38452" y="4744"/>
                                    <a:pt x="40687" y="6976"/>
                                  </a:cubicBezTo>
                                  <a:cubicBezTo>
                                    <a:pt x="42922" y="9209"/>
                                    <a:pt x="44644" y="11788"/>
                                    <a:pt x="45854" y="14709"/>
                                  </a:cubicBezTo>
                                  <a:cubicBezTo>
                                    <a:pt x="47063" y="17630"/>
                                    <a:pt x="47668" y="20669"/>
                                    <a:pt x="47668" y="23834"/>
                                  </a:cubicBezTo>
                                  <a:cubicBezTo>
                                    <a:pt x="47668" y="26991"/>
                                    <a:pt x="47063" y="30029"/>
                                    <a:pt x="45854" y="32950"/>
                                  </a:cubicBezTo>
                                  <a:cubicBezTo>
                                    <a:pt x="44644" y="35871"/>
                                    <a:pt x="42922" y="38447"/>
                                    <a:pt x="40687" y="40683"/>
                                  </a:cubicBezTo>
                                  <a:cubicBezTo>
                                    <a:pt x="38452" y="42915"/>
                                    <a:pt x="35875" y="44639"/>
                                    <a:pt x="32955" y="45848"/>
                                  </a:cubicBezTo>
                                  <a:cubicBezTo>
                                    <a:pt x="30035" y="47061"/>
                                    <a:pt x="26994" y="47665"/>
                                    <a:pt x="23834" y="47665"/>
                                  </a:cubicBezTo>
                                  <a:cubicBezTo>
                                    <a:pt x="20673" y="47665"/>
                                    <a:pt x="17633" y="47061"/>
                                    <a:pt x="14713" y="45848"/>
                                  </a:cubicBezTo>
                                  <a:cubicBezTo>
                                    <a:pt x="11793" y="44639"/>
                                    <a:pt x="9216" y="42915"/>
                                    <a:pt x="6981" y="40683"/>
                                  </a:cubicBezTo>
                                  <a:cubicBezTo>
                                    <a:pt x="4746" y="38447"/>
                                    <a:pt x="3024" y="35871"/>
                                    <a:pt x="1814" y="32950"/>
                                  </a:cubicBezTo>
                                  <a:cubicBezTo>
                                    <a:pt x="605" y="30029"/>
                                    <a:pt x="0" y="26991"/>
                                    <a:pt x="0" y="23834"/>
                                  </a:cubicBezTo>
                                  <a:cubicBezTo>
                                    <a:pt x="0" y="20669"/>
                                    <a:pt x="605" y="17630"/>
                                    <a:pt x="1814" y="14712"/>
                                  </a:cubicBezTo>
                                  <a:cubicBezTo>
                                    <a:pt x="3024" y="11788"/>
                                    <a:pt x="4746" y="9209"/>
                                    <a:pt x="6981" y="6976"/>
                                  </a:cubicBezTo>
                                  <a:cubicBezTo>
                                    <a:pt x="9216" y="4744"/>
                                    <a:pt x="11793" y="3020"/>
                                    <a:pt x="14713" y="1811"/>
                                  </a:cubicBezTo>
                                  <a:cubicBezTo>
                                    <a:pt x="17633" y="602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238339"/>
                              <a:ext cx="47668" cy="47665"/>
                            </a:xfrm>
                            <a:custGeom>
                              <a:rect b="b" l="l" r="r" t="t"/>
                              <a:pathLst>
                                <a:path extrusionOk="0" h="47665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5"/>
                                    <a:pt x="32955" y="1811"/>
                                  </a:cubicBezTo>
                                  <a:cubicBezTo>
                                    <a:pt x="35875" y="3020"/>
                                    <a:pt x="38452" y="4741"/>
                                    <a:pt x="40687" y="6976"/>
                                  </a:cubicBezTo>
                                  <a:cubicBezTo>
                                    <a:pt x="42922" y="9212"/>
                                    <a:pt x="44644" y="11788"/>
                                    <a:pt x="45854" y="14709"/>
                                  </a:cubicBezTo>
                                  <a:cubicBezTo>
                                    <a:pt x="47063" y="17630"/>
                                    <a:pt x="47668" y="20669"/>
                                    <a:pt x="47668" y="23834"/>
                                  </a:cubicBezTo>
                                  <a:cubicBezTo>
                                    <a:pt x="47668" y="26991"/>
                                    <a:pt x="47063" y="30029"/>
                                    <a:pt x="45854" y="32947"/>
                                  </a:cubicBezTo>
                                  <a:cubicBezTo>
                                    <a:pt x="44644" y="35868"/>
                                    <a:pt x="42922" y="38444"/>
                                    <a:pt x="40687" y="40683"/>
                                  </a:cubicBezTo>
                                  <a:cubicBezTo>
                                    <a:pt x="38452" y="42915"/>
                                    <a:pt x="35875" y="44636"/>
                                    <a:pt x="32955" y="45845"/>
                                  </a:cubicBezTo>
                                  <a:cubicBezTo>
                                    <a:pt x="30035" y="47058"/>
                                    <a:pt x="26994" y="47665"/>
                                    <a:pt x="23834" y="47665"/>
                                  </a:cubicBezTo>
                                  <a:cubicBezTo>
                                    <a:pt x="20673" y="47665"/>
                                    <a:pt x="17633" y="47058"/>
                                    <a:pt x="14713" y="45845"/>
                                  </a:cubicBezTo>
                                  <a:cubicBezTo>
                                    <a:pt x="11793" y="44636"/>
                                    <a:pt x="9216" y="42915"/>
                                    <a:pt x="6981" y="40683"/>
                                  </a:cubicBezTo>
                                  <a:cubicBezTo>
                                    <a:pt x="4746" y="38444"/>
                                    <a:pt x="3024" y="35868"/>
                                    <a:pt x="1814" y="32947"/>
                                  </a:cubicBezTo>
                                  <a:cubicBezTo>
                                    <a:pt x="605" y="30029"/>
                                    <a:pt x="0" y="26991"/>
                                    <a:pt x="0" y="23834"/>
                                  </a:cubicBezTo>
                                  <a:cubicBezTo>
                                    <a:pt x="0" y="20669"/>
                                    <a:pt x="605" y="17630"/>
                                    <a:pt x="1814" y="14709"/>
                                  </a:cubicBezTo>
                                  <a:cubicBezTo>
                                    <a:pt x="3024" y="11788"/>
                                    <a:pt x="4746" y="9212"/>
                                    <a:pt x="6981" y="6976"/>
                                  </a:cubicBezTo>
                                  <a:cubicBezTo>
                                    <a:pt x="9216" y="4741"/>
                                    <a:pt x="11793" y="3017"/>
                                    <a:pt x="14713" y="1811"/>
                                  </a:cubicBezTo>
                                  <a:cubicBezTo>
                                    <a:pt x="17633" y="602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486209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8"/>
                                    <a:pt x="32955" y="1814"/>
                                  </a:cubicBezTo>
                                  <a:cubicBezTo>
                                    <a:pt x="35875" y="3023"/>
                                    <a:pt x="38452" y="4744"/>
                                    <a:pt x="40687" y="6979"/>
                                  </a:cubicBezTo>
                                  <a:cubicBezTo>
                                    <a:pt x="42922" y="9215"/>
                                    <a:pt x="44644" y="11792"/>
                                    <a:pt x="45854" y="14709"/>
                                  </a:cubicBezTo>
                                  <a:cubicBezTo>
                                    <a:pt x="47063" y="17630"/>
                                    <a:pt x="47668" y="20672"/>
                                    <a:pt x="47668" y="23834"/>
                                  </a:cubicBezTo>
                                  <a:cubicBezTo>
                                    <a:pt x="47668" y="26994"/>
                                    <a:pt x="47063" y="30032"/>
                                    <a:pt x="45854" y="32953"/>
                                  </a:cubicBezTo>
                                  <a:cubicBezTo>
                                    <a:pt x="44644" y="35868"/>
                                    <a:pt x="42922" y="38447"/>
                                    <a:pt x="40687" y="40683"/>
                                  </a:cubicBezTo>
                                  <a:cubicBezTo>
                                    <a:pt x="38452" y="42918"/>
                                    <a:pt x="35875" y="44642"/>
                                    <a:pt x="32955" y="45851"/>
                                  </a:cubicBezTo>
                                  <a:cubicBezTo>
                                    <a:pt x="30035" y="47061"/>
                                    <a:pt x="26994" y="47665"/>
                                    <a:pt x="23834" y="47668"/>
                                  </a:cubicBezTo>
                                  <a:cubicBezTo>
                                    <a:pt x="20673" y="47665"/>
                                    <a:pt x="17633" y="47061"/>
                                    <a:pt x="14713" y="45851"/>
                                  </a:cubicBezTo>
                                  <a:cubicBezTo>
                                    <a:pt x="11793" y="44642"/>
                                    <a:pt x="9216" y="42918"/>
                                    <a:pt x="6981" y="40683"/>
                                  </a:cubicBezTo>
                                  <a:cubicBezTo>
                                    <a:pt x="4746" y="38447"/>
                                    <a:pt x="3024" y="35868"/>
                                    <a:pt x="1814" y="32953"/>
                                  </a:cubicBezTo>
                                  <a:cubicBezTo>
                                    <a:pt x="605" y="30032"/>
                                    <a:pt x="0" y="26994"/>
                                    <a:pt x="0" y="23834"/>
                                  </a:cubicBezTo>
                                  <a:cubicBezTo>
                                    <a:pt x="0" y="20672"/>
                                    <a:pt x="605" y="17630"/>
                                    <a:pt x="1814" y="14709"/>
                                  </a:cubicBezTo>
                                  <a:cubicBezTo>
                                    <a:pt x="3024" y="11792"/>
                                    <a:pt x="4746" y="9215"/>
                                    <a:pt x="6981" y="6979"/>
                                  </a:cubicBezTo>
                                  <a:cubicBezTo>
                                    <a:pt x="9216" y="4744"/>
                                    <a:pt x="11793" y="3023"/>
                                    <a:pt x="14713" y="1814"/>
                                  </a:cubicBezTo>
                                  <a:cubicBezTo>
                                    <a:pt x="17633" y="608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724548"/>
                              <a:ext cx="47668" cy="47668"/>
                            </a:xfrm>
                            <a:custGeom>
                              <a:rect b="b" l="l" r="r" t="t"/>
                              <a:pathLst>
                                <a:path extrusionOk="0" h="47668" w="47668">
                                  <a:moveTo>
                                    <a:pt x="23834" y="0"/>
                                  </a:moveTo>
                                  <a:cubicBezTo>
                                    <a:pt x="26994" y="0"/>
                                    <a:pt x="30035" y="608"/>
                                    <a:pt x="32955" y="1814"/>
                                  </a:cubicBezTo>
                                  <a:cubicBezTo>
                                    <a:pt x="35875" y="3023"/>
                                    <a:pt x="38452" y="4744"/>
                                    <a:pt x="40687" y="6983"/>
                                  </a:cubicBezTo>
                                  <a:cubicBezTo>
                                    <a:pt x="42922" y="9215"/>
                                    <a:pt x="44644" y="11792"/>
                                    <a:pt x="45854" y="14712"/>
                                  </a:cubicBezTo>
                                  <a:cubicBezTo>
                                    <a:pt x="47063" y="17633"/>
                                    <a:pt x="47668" y="20672"/>
                                    <a:pt x="47668" y="23834"/>
                                  </a:cubicBezTo>
                                  <a:cubicBezTo>
                                    <a:pt x="47668" y="26994"/>
                                    <a:pt x="47063" y="30032"/>
                                    <a:pt x="45854" y="32953"/>
                                  </a:cubicBezTo>
                                  <a:cubicBezTo>
                                    <a:pt x="44644" y="35874"/>
                                    <a:pt x="42922" y="38450"/>
                                    <a:pt x="40687" y="40683"/>
                                  </a:cubicBezTo>
                                  <a:cubicBezTo>
                                    <a:pt x="38452" y="42915"/>
                                    <a:pt x="35875" y="44639"/>
                                    <a:pt x="32955" y="45848"/>
                                  </a:cubicBezTo>
                                  <a:cubicBezTo>
                                    <a:pt x="30035" y="47061"/>
                                    <a:pt x="26994" y="47665"/>
                                    <a:pt x="23834" y="47668"/>
                                  </a:cubicBezTo>
                                  <a:cubicBezTo>
                                    <a:pt x="20673" y="47665"/>
                                    <a:pt x="17633" y="47061"/>
                                    <a:pt x="14713" y="45848"/>
                                  </a:cubicBezTo>
                                  <a:cubicBezTo>
                                    <a:pt x="11793" y="44639"/>
                                    <a:pt x="9216" y="42915"/>
                                    <a:pt x="6981" y="40683"/>
                                  </a:cubicBezTo>
                                  <a:cubicBezTo>
                                    <a:pt x="4746" y="38450"/>
                                    <a:pt x="3024" y="35874"/>
                                    <a:pt x="1814" y="32953"/>
                                  </a:cubicBezTo>
                                  <a:cubicBezTo>
                                    <a:pt x="605" y="30032"/>
                                    <a:pt x="0" y="26994"/>
                                    <a:pt x="0" y="23834"/>
                                  </a:cubicBezTo>
                                  <a:cubicBezTo>
                                    <a:pt x="0" y="20672"/>
                                    <a:pt x="605" y="17633"/>
                                    <a:pt x="1814" y="14712"/>
                                  </a:cubicBezTo>
                                  <a:cubicBezTo>
                                    <a:pt x="3024" y="11792"/>
                                    <a:pt x="4746" y="9215"/>
                                    <a:pt x="6981" y="6983"/>
                                  </a:cubicBezTo>
                                  <a:cubicBezTo>
                                    <a:pt x="9216" y="4744"/>
                                    <a:pt x="11793" y="3023"/>
                                    <a:pt x="14713" y="1814"/>
                                  </a:cubicBezTo>
                                  <a:cubicBezTo>
                                    <a:pt x="17633" y="608"/>
                                    <a:pt x="20673" y="0"/>
                                    <a:pt x="2383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47668" cy="772216"/>
                <wp:effectExtent b="0" l="0" r="0" t="0"/>
                <wp:wrapSquare wrapText="bothSides" distB="0" distT="0" distL="114300" distR="114300"/>
                <wp:docPr id="19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8" cy="7722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76" w:line="259" w:lineRule="auto"/>
        <w:ind w:left="235" w:right="5355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📧</w:t>
      </w:r>
      <w:r w:rsidDel="00000000" w:rsidR="00000000" w:rsidRPr="00000000">
        <w:rPr>
          <w:rtl w:val="0"/>
        </w:rPr>
        <w:t xml:space="preserve"> Email: </w:t>
      </w:r>
      <w:r w:rsidDel="00000000" w:rsidR="00000000" w:rsidRPr="00000000">
        <w:rPr>
          <w:color w:val="0088cc"/>
          <w:rtl w:val="0"/>
        </w:rPr>
        <w:t xml:space="preserve">nntvi.2609@gmail.com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19" w:line="259" w:lineRule="auto"/>
        <w:ind w:left="235" w:right="5355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🔗</w:t>
      </w:r>
      <w:r w:rsidDel="00000000" w:rsidR="00000000" w:rsidRPr="00000000">
        <w:rPr>
          <w:rtl w:val="0"/>
        </w:rPr>
        <w:t xml:space="preserve"> Github: </w:t>
      </w:r>
      <w:hyperlink r:id="rId15">
        <w:r w:rsidDel="00000000" w:rsidR="00000000" w:rsidRPr="00000000">
          <w:rPr>
            <w:color w:val="0088cc"/>
            <w:rtl w:val="0"/>
          </w:rPr>
          <w:t xml:space="preserve">https://github.com/nntvi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🔗</w:t>
      </w:r>
      <w:r w:rsidDel="00000000" w:rsidR="00000000" w:rsidRPr="00000000">
        <w:rPr>
          <w:rtl w:val="0"/>
        </w:rPr>
        <w:t xml:space="preserve"> LinkedIn: </w:t>
      </w:r>
      <w:hyperlink r:id="rId16">
        <w:r w:rsidDel="00000000" w:rsidR="00000000" w:rsidRPr="00000000">
          <w:rPr>
            <w:color w:val="0088cc"/>
            <w:rtl w:val="0"/>
          </w:rPr>
          <w:t xml:space="preserve">https://www.linkedin.com/in/nntvi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48" w:lineRule="auto"/>
        <w:ind w:left="-5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You can see my enclosed resume via: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0088cc"/>
            <w:rtl w:val="0"/>
          </w:rPr>
          <w:t xml:space="preserve">https://nttvi-resume.netlify.app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72" w:line="259" w:lineRule="auto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Thanks!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9">
          <w:pPr>
            <w:tabs>
              <w:tab w:val="center" w:leader="none" w:pos="3580"/>
            </w:tabs>
            <w:spacing w:after="0" w:line="259" w:lineRule="auto"/>
            <w:ind w:left="0" w:firstLine="0"/>
            <w:rPr>
              <w:ins w:author="Vi Tường" w:id="0" w:date="2024-04-20T14:30:55Z"/>
              <w:color w:val="5c5c5c"/>
            </w:rPr>
          </w:pPr>
          <w:r w:rsidDel="00000000" w:rsidR="00000000" w:rsidRPr="00000000">
            <w:rPr>
              <w:color w:val="5c5c5c"/>
              <w:rtl w:val="0"/>
            </w:rPr>
            <w:t xml:space="preserve"> </w:t>
          </w:r>
          <w:r w:rsidDel="00000000" w:rsidR="00000000" w:rsidRPr="00000000">
            <w:rPr>
              <w:color w:val="5c5c5c"/>
              <w:rtl w:val="0"/>
            </w:rPr>
            <w:t xml:space="preserve">I am looking forward to hearing from you - Nguyen Ngoc Tuong </w:t>
          </w:r>
          <w:r w:rsidDel="00000000" w:rsidR="00000000" w:rsidRPr="00000000">
            <w:rPr>
              <w:color w:val="5c5c5c"/>
              <w:rtl w:val="0"/>
            </w:rPr>
            <w:t xml:space="preserve">Vi</w:t>
          </w:r>
          <w:sdt>
            <w:sdtPr>
              <w:tag w:val="goog_rdk_0"/>
            </w:sdtPr>
            <w:sdtContent>
              <w:ins w:author="Vi Tường" w:id="0" w:date="2024-04-20T14:30:5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4A">
          <w:pPr>
            <w:tabs>
              <w:tab w:val="center" w:leader="none" w:pos="3580"/>
            </w:tabs>
            <w:spacing w:after="0" w:line="259" w:lineRule="auto"/>
            <w:ind w:left="0" w:firstLine="0"/>
            <w:rPr>
              <w:color w:val="5c5c5c"/>
              <w:rPrChange w:author="Vi Tường" w:id="1" w:date="2024-04-20T14:30:55Z">
                <w:rPr/>
              </w:rPrChange>
            </w:rPr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ectPr>
      <w:pgSz w:h="15840" w:w="12240" w:orient="portrait"/>
      <w:pgMar w:bottom="636" w:top="554" w:left="680" w:right="6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4"/>
        <w:szCs w:val="24"/>
        <w:lang w:val="fr-FR"/>
      </w:rPr>
    </w:rPrDefault>
    <w:pPrDefault>
      <w:pPr>
        <w:spacing w:after="89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2" w:before="0" w:line="259" w:lineRule="auto"/>
      <w:ind w:left="43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8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89" w:line="265" w:lineRule="auto"/>
      <w:ind w:left="10" w:hanging="10"/>
    </w:pPr>
    <w:rPr>
      <w:rFonts w:ascii="Arial" w:cs="Arial" w:eastAsia="Arial" w:hAnsi="Arial"/>
      <w:color w:val="333333"/>
      <w:sz w:val="24"/>
    </w:rPr>
  </w:style>
  <w:style w:type="paragraph" w:styleId="Titre1">
    <w:name w:val="heading 1"/>
    <w:next w:val="Normal"/>
    <w:link w:val="Titre1Car"/>
    <w:uiPriority w:val="9"/>
    <w:qFormat w:val="1"/>
    <w:pPr>
      <w:keepNext w:val="1"/>
      <w:keepLines w:val="1"/>
      <w:spacing w:after="172"/>
      <w:ind w:left="430" w:hanging="10"/>
      <w:outlineLvl w:val="0"/>
    </w:pPr>
    <w:rPr>
      <w:rFonts w:ascii="Arial" w:cs="Arial" w:eastAsia="Arial" w:hAnsi="Arial"/>
      <w:b w:val="1"/>
      <w:color w:val="000000"/>
      <w:sz w:val="42"/>
    </w:rPr>
  </w:style>
  <w:style w:type="paragraph" w:styleId="Titre2">
    <w:name w:val="heading 2"/>
    <w:next w:val="Normal"/>
    <w:link w:val="Titre2Car"/>
    <w:uiPriority w:val="9"/>
    <w:unhideWhenUsed w:val="1"/>
    <w:qFormat w:val="1"/>
    <w:pPr>
      <w:keepNext w:val="1"/>
      <w:keepLines w:val="1"/>
      <w:spacing w:after="130"/>
      <w:ind w:left="10" w:hanging="10"/>
      <w:outlineLvl w:val="1"/>
    </w:pPr>
    <w:rPr>
      <w:rFonts w:ascii="Arial" w:cs="Arial" w:eastAsia="Arial" w:hAnsi="Arial"/>
      <w:b w:val="1"/>
      <w:color w:val="000000"/>
      <w:sz w:val="36"/>
    </w:rPr>
  </w:style>
  <w:style w:type="paragraph" w:styleId="Titre3">
    <w:name w:val="heading 3"/>
    <w:next w:val="Normal"/>
    <w:link w:val="Titre3Car"/>
    <w:uiPriority w:val="9"/>
    <w:unhideWhenUsed w:val="1"/>
    <w:qFormat w:val="1"/>
    <w:pPr>
      <w:keepNext w:val="1"/>
      <w:keepLines w:val="1"/>
      <w:spacing w:after="198"/>
      <w:outlineLvl w:val="2"/>
    </w:pPr>
    <w:rPr>
      <w:rFonts w:ascii="Arial" w:cs="Arial" w:eastAsia="Arial" w:hAnsi="Arial"/>
      <w:b w:val="1"/>
      <w:color w:val="000000"/>
      <w:sz w:val="3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3Car" w:customStyle="1">
    <w:name w:val="Titre 3 Car"/>
    <w:link w:val="Titre3"/>
    <w:rPr>
      <w:rFonts w:ascii="Arial" w:cs="Arial" w:eastAsia="Arial" w:hAnsi="Arial"/>
      <w:b w:val="1"/>
      <w:color w:val="000000"/>
      <w:sz w:val="30"/>
    </w:rPr>
  </w:style>
  <w:style w:type="character" w:styleId="Titre2Car" w:customStyle="1">
    <w:name w:val="Titre 2 Car"/>
    <w:link w:val="Titre2"/>
    <w:rPr>
      <w:rFonts w:ascii="Arial" w:cs="Arial" w:eastAsia="Arial" w:hAnsi="Arial"/>
      <w:b w:val="1"/>
      <w:color w:val="000000"/>
      <w:sz w:val="36"/>
    </w:rPr>
  </w:style>
  <w:style w:type="character" w:styleId="Titre1Car" w:customStyle="1">
    <w:name w:val="Titre 1 Car"/>
    <w:link w:val="Titre1"/>
    <w:rPr>
      <w:rFonts w:ascii="Arial" w:cs="Arial" w:eastAsia="Arial" w:hAnsi="Arial"/>
      <w:b w:val="1"/>
      <w:color w:val="000000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ntvi" TargetMode="External"/><Relationship Id="rId10" Type="http://schemas.openxmlformats.org/officeDocument/2006/relationships/hyperlink" Target="https://vi-clone-shopee.vercel.app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nntvi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nttvi-resume.netlify.app/" TargetMode="External"/><Relationship Id="rId16" Type="http://schemas.openxmlformats.org/officeDocument/2006/relationships/hyperlink" Target="https://www.linkedin.com/in/nntv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nttvi-resume.netlify.app/" TargetMode="External"/><Relationship Id="rId7" Type="http://schemas.openxmlformats.org/officeDocument/2006/relationships/hyperlink" Target="https://vi-clone-shopee.vercel.app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IV6f+CoKGO3qvil/ZGxI9TYBA==">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2024-04-20T13:14:00Z</dcterms:created>
  <dc:creator>bilal boumahdi</dc:creator>
</cp:coreProperties>
</file>